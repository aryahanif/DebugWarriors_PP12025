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LAPORAN AKHIR TUGAS BESAR</w:t>
        <w:br w:type="textWrapping"/>
        <w:t xml:space="preserve">PRAKTIKUM PEMOGRAMAN 1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ins w:author="Arya Raihan Hanif" w:id="0" w:date="2025-05-27T06:11:31Z">
        <w:r w:rsidDel="00000000" w:rsidR="00000000" w:rsidRPr="00000000">
          <w:rPr>
            <w:b w:val="1"/>
            <w:sz w:val="24"/>
            <w:szCs w:val="24"/>
            <w:rtl w:val="0"/>
          </w:rPr>
          <w:t xml:space="preserve">PERDAGANGAN </w:t>
        </w:r>
      </w:ins>
      <w:del w:author="Arya Raihan Hanif" w:id="0" w:date="2025-05-27T06:11:31Z">
        <w:r w:rsidDel="00000000" w:rsidR="00000000" w:rsidRPr="00000000">
          <w:rPr>
            <w:b w:val="1"/>
            <w:sz w:val="24"/>
            <w:szCs w:val="24"/>
            <w:rtl w:val="0"/>
          </w:rPr>
          <w:delText xml:space="preserve">NAMA TEMA</w:delText>
        </w:r>
      </w:del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ins w:author="Arya Raihan Hanif" w:id="1" w:date="2025-05-27T06:10:46Z">
        <w:r w:rsidDel="00000000" w:rsidR="00000000" w:rsidRPr="00000000">
          <w:rPr>
            <w:b w:val="1"/>
            <w:sz w:val="24"/>
            <w:szCs w:val="24"/>
            <w:rtl w:val="0"/>
          </w:rPr>
          <w:t xml:space="preserve">PENCATATAN PRE-ORDER BARANG </w:t>
        </w:r>
      </w:ins>
      <w:del w:author="Arya Raihan Hanif" w:id="1" w:date="2025-05-27T06:10:46Z">
        <w:r w:rsidDel="00000000" w:rsidR="00000000" w:rsidRPr="00000000">
          <w:rPr>
            <w:b w:val="1"/>
            <w:sz w:val="24"/>
            <w:szCs w:val="24"/>
            <w:rtl w:val="0"/>
          </w:rPr>
          <w:delText xml:space="preserve">SUBTEMA</w:delText>
        </w:r>
      </w:del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394460" cy="1394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Dipersiapkan Oleh: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Kelas:</w:t>
      </w:r>
      <w:r w:rsidDel="00000000" w:rsidR="00000000" w:rsidRPr="00000000">
        <w:rPr>
          <w:rtl w:val="0"/>
        </w:rPr>
        <w:t xml:space="preserve"> C</w:t>
      </w:r>
    </w:p>
    <w:tbl>
      <w:tblPr>
        <w:tblStyle w:val="Table1"/>
        <w:tblW w:w="499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695"/>
        <w:gridCol w:w="3300"/>
        <w:tblGridChange w:id="0">
          <w:tblGrid>
            <w:gridCol w:w="1695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Ketua: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233040101 - Arya Raihan Hanif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Anggota: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233040107 - Silma Tsania Nurrasy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233040006 - Biagi Archie Fais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233040034 - I Made Surya Kartika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233040026 - Alya Khairani</w:t>
            </w:r>
          </w:p>
        </w:tc>
      </w:tr>
    </w:tbl>
    <w:p w:rsidR="00000000" w:rsidDel="00000000" w:rsidP="00000000" w:rsidRDefault="00000000" w:rsidRPr="00000000" w14:paraId="0000001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Nama Asisten Laboratorium:</w:t>
      </w:r>
    </w:p>
    <w:p w:rsidR="00000000" w:rsidDel="00000000" w:rsidP="00000000" w:rsidRDefault="00000000" w:rsidRPr="00000000" w14:paraId="00000017">
      <w:pPr>
        <w:ind w:firstLine="0"/>
        <w:jc w:val="center"/>
        <w:rPr>
          <w:sz w:val="24"/>
          <w:szCs w:val="24"/>
        </w:rPr>
      </w:pPr>
      <w:ins w:author="Arya Raihan Hanif" w:id="2" w:date="2025-05-27T06:11:51Z">
        <w:r w:rsidDel="00000000" w:rsidR="00000000" w:rsidRPr="00000000">
          <w:rPr>
            <w:b w:val="1"/>
            <w:rtl w:val="0"/>
          </w:rPr>
          <w:t xml:space="preserve">Lisvindanu? </w:t>
        </w:r>
      </w:ins>
      <w:del w:author="Arya Raihan Hanif" w:id="2" w:date="2025-05-27T06:11:51Z">
        <w:r w:rsidDel="00000000" w:rsidR="00000000" w:rsidRPr="00000000">
          <w:rPr>
            <w:sz w:val="24"/>
            <w:szCs w:val="24"/>
            <w:rtl w:val="0"/>
          </w:rPr>
          <w:delText xml:space="preserve">Nama Asisten 1</w:delText>
        </w:r>
      </w:del>
      <w:r w:rsidDel="00000000" w:rsidR="00000000" w:rsidRPr="00000000">
        <w:rPr>
          <w:sz w:val="24"/>
          <w:szCs w:val="24"/>
          <w:rtl w:val="0"/>
        </w:rPr>
        <w:t xml:space="preserve">, </w:t>
      </w:r>
      <w:ins w:author="Arya Raihan Hanif" w:id="3" w:date="2025-05-27T06:12:02Z">
        <w:r w:rsidDel="00000000" w:rsidR="00000000" w:rsidRPr="00000000">
          <w:rPr>
            <w:sz w:val="24"/>
            <w:szCs w:val="24"/>
            <w:rtl w:val="0"/>
          </w:rPr>
          <w:t xml:space="preserve">Rafly? </w:t>
        </w:r>
      </w:ins>
      <w:del w:author="Arya Raihan Hanif" w:id="3" w:date="2025-05-27T06:12:02Z">
        <w:r w:rsidDel="00000000" w:rsidR="00000000" w:rsidRPr="00000000">
          <w:rPr>
            <w:sz w:val="24"/>
            <w:szCs w:val="24"/>
            <w:rtl w:val="0"/>
          </w:rPr>
          <w:delText xml:space="preserve">Nama Asisten 2</w:delText>
        </w:r>
      </w:del>
      <w:r w:rsidDel="00000000" w:rsidR="00000000" w:rsidRPr="00000000">
        <w:rPr>
          <w:sz w:val="24"/>
          <w:szCs w:val="24"/>
          <w:rtl w:val="0"/>
        </w:rPr>
        <w:t xml:space="preserve">, </w:t>
      </w:r>
      <w:ins w:author="Arya Raihan Hanif" w:id="4" w:date="2025-05-27T06:12:10Z">
        <w:r w:rsidDel="00000000" w:rsidR="00000000" w:rsidRPr="00000000">
          <w:rPr>
            <w:sz w:val="24"/>
            <w:szCs w:val="24"/>
            <w:rtl w:val="0"/>
          </w:rPr>
          <w:t xml:space="preserve">Narapati? </w:t>
        </w:r>
      </w:ins>
      <w:del w:author="Arya Raihan Hanif" w:id="4" w:date="2025-05-27T06:12:10Z">
        <w:r w:rsidDel="00000000" w:rsidR="00000000" w:rsidRPr="00000000">
          <w:rPr>
            <w:sz w:val="24"/>
            <w:szCs w:val="24"/>
            <w:rtl w:val="0"/>
          </w:rPr>
          <w:delText xml:space="preserve">Nama Asisten 3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FAKULTAS TEKNIK</w:t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UNIVERSITAS PASUNDAN BANDUNG</w:t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lineRule="auto"/>
        <w:ind w:firstLine="0"/>
        <w:jc w:val="center"/>
        <w:rPr/>
      </w:pPr>
      <w:bookmarkStart w:colFirst="0" w:colLast="0" w:name="_614cj5s3ko18" w:id="0"/>
      <w:bookmarkEnd w:id="0"/>
      <w:r w:rsidDel="00000000" w:rsidR="00000000" w:rsidRPr="00000000">
        <w:rPr>
          <w:rtl w:val="0"/>
        </w:rPr>
        <w:t xml:space="preserve">Daftar Isi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14cj5s3ko18">
            <w:r w:rsidDel="00000000" w:rsidR="00000000" w:rsidRPr="00000000">
              <w:rPr>
                <w:b w:val="1"/>
                <w:color w:val="000000"/>
                <w:rtl w:val="0"/>
              </w:rPr>
              <w:t xml:space="preserve">Daftar Isi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</w:rPr>
          </w:pPr>
          <w:hyperlink w:anchor="_7n77hwuhbp2m">
            <w:r w:rsidDel="00000000" w:rsidR="00000000" w:rsidRPr="00000000">
              <w:rPr>
                <w:b w:val="1"/>
                <w:color w:val="000000"/>
                <w:rtl w:val="0"/>
              </w:rPr>
              <w:t xml:space="preserve">1. Pendahuluan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66x2ceb54bcp">
            <w:r w:rsidDel="00000000" w:rsidR="00000000" w:rsidRPr="00000000">
              <w:rPr>
                <w:color w:val="000000"/>
                <w:rtl w:val="0"/>
              </w:rPr>
              <w:t xml:space="preserve">1.1. Deskripsi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rzaig13qgu4s">
            <w:r w:rsidDel="00000000" w:rsidR="00000000" w:rsidRPr="00000000">
              <w:rPr>
                <w:color w:val="000000"/>
                <w:rtl w:val="0"/>
              </w:rPr>
              <w:t xml:space="preserve">1.2. Lingkup Pengerjaan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czyfivh9nqtn">
            <w:r w:rsidDel="00000000" w:rsidR="00000000" w:rsidRPr="00000000">
              <w:rPr>
                <w:color w:val="000000"/>
                <w:rtl w:val="0"/>
              </w:rPr>
              <w:t xml:space="preserve">1.3. Dokumentasi Pengerjaan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g8yzs6vvsfkc">
            <w:r w:rsidDel="00000000" w:rsidR="00000000" w:rsidRPr="00000000">
              <w:rPr>
                <w:color w:val="000000"/>
                <w:rtl w:val="0"/>
              </w:rPr>
              <w:t xml:space="preserve">1.4. Pembagian Tugas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</w:rPr>
          </w:pPr>
          <w:hyperlink w:anchor="_oi5eusdg6nj1">
            <w:r w:rsidDel="00000000" w:rsidR="00000000" w:rsidRPr="00000000">
              <w:rPr>
                <w:b w:val="1"/>
                <w:color w:val="000000"/>
                <w:rtl w:val="0"/>
              </w:rPr>
              <w:t xml:space="preserve">2. Analisis dan Perancangan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tyj13ott0nxy">
            <w:r w:rsidDel="00000000" w:rsidR="00000000" w:rsidRPr="00000000">
              <w:rPr>
                <w:color w:val="000000"/>
                <w:rtl w:val="0"/>
              </w:rPr>
              <w:t xml:space="preserve">2.1. Analisis Kebutuhan Sistem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720" w:firstLine="720"/>
            <w:jc w:val="left"/>
            <w:rPr>
              <w:rFonts w:ascii="Arial" w:cs="Arial" w:eastAsia="Arial" w:hAnsi="Arial"/>
              <w:color w:val="000000"/>
            </w:rPr>
          </w:pPr>
          <w:hyperlink w:anchor="_r6tfub3itjyp">
            <w:r w:rsidDel="00000000" w:rsidR="00000000" w:rsidRPr="00000000">
              <w:rPr>
                <w:color w:val="000000"/>
                <w:rtl w:val="0"/>
              </w:rPr>
              <w:t xml:space="preserve">2.1.1. Kebutuhan Fungsional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720" w:firstLine="720"/>
            <w:jc w:val="left"/>
            <w:rPr>
              <w:rFonts w:ascii="Arial" w:cs="Arial" w:eastAsia="Arial" w:hAnsi="Arial"/>
              <w:color w:val="000000"/>
            </w:rPr>
          </w:pPr>
          <w:hyperlink w:anchor="_mspqnebcwzrc">
            <w:r w:rsidDel="00000000" w:rsidR="00000000" w:rsidRPr="00000000">
              <w:rPr>
                <w:color w:val="000000"/>
                <w:rtl w:val="0"/>
              </w:rPr>
              <w:t xml:space="preserve">2.1.2. Kebutuhan Non Fungsional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</w:rPr>
          </w:pPr>
          <w:hyperlink w:anchor="_l7b5f3761hzw">
            <w:r w:rsidDel="00000000" w:rsidR="00000000" w:rsidRPr="00000000">
              <w:rPr>
                <w:b w:val="1"/>
                <w:color w:val="000000"/>
                <w:rtl w:val="0"/>
              </w:rPr>
              <w:t xml:space="preserve">3. Implementasi Perangkat Lunak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enlnvkmw86ii">
            <w:r w:rsidDel="00000000" w:rsidR="00000000" w:rsidRPr="00000000">
              <w:rPr>
                <w:color w:val="000000"/>
                <w:rtl w:val="0"/>
              </w:rPr>
              <w:t xml:space="preserve">3.1. Kakas dan Perangkat Lunak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720" w:firstLine="720"/>
            <w:jc w:val="left"/>
            <w:rPr>
              <w:rFonts w:ascii="Arial" w:cs="Arial" w:eastAsia="Arial" w:hAnsi="Arial"/>
              <w:color w:val="000000"/>
            </w:rPr>
          </w:pPr>
          <w:hyperlink w:anchor="_1x65r9m65rs6">
            <w:r w:rsidDel="00000000" w:rsidR="00000000" w:rsidRPr="00000000">
              <w:rPr>
                <w:color w:val="000000"/>
                <w:rtl w:val="0"/>
              </w:rPr>
              <w:t xml:space="preserve">3.1.1. Spesifikasi Kakas/Hardware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720" w:firstLine="720"/>
            <w:jc w:val="left"/>
            <w:rPr>
              <w:rFonts w:ascii="Arial" w:cs="Arial" w:eastAsia="Arial" w:hAnsi="Arial"/>
              <w:color w:val="000000"/>
            </w:rPr>
          </w:pPr>
          <w:hyperlink w:anchor="_igb14inyer6g">
            <w:r w:rsidDel="00000000" w:rsidR="00000000" w:rsidRPr="00000000">
              <w:rPr>
                <w:color w:val="000000"/>
                <w:rtl w:val="0"/>
              </w:rPr>
              <w:t xml:space="preserve">3.1.2. Daftar Perangkat Lunak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iu770doclaqa">
            <w:r w:rsidDel="00000000" w:rsidR="00000000" w:rsidRPr="00000000">
              <w:rPr>
                <w:color w:val="000000"/>
                <w:rtl w:val="0"/>
              </w:rPr>
              <w:t xml:space="preserve">3.2. Struktur Proyek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mnd55lkd876h">
            <w:r w:rsidDel="00000000" w:rsidR="00000000" w:rsidRPr="00000000">
              <w:rPr>
                <w:color w:val="000000"/>
                <w:rtl w:val="0"/>
              </w:rPr>
              <w:t xml:space="preserve">3.3. Implementasi Kelas dan Struktur Data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color w:val="000000"/>
            </w:rPr>
          </w:pPr>
          <w:hyperlink w:anchor="_7hbarrd7fhyj">
            <w:r w:rsidDel="00000000" w:rsidR="00000000" w:rsidRPr="00000000">
              <w:rPr>
                <w:color w:val="000000"/>
                <w:rtl w:val="0"/>
              </w:rPr>
              <w:t xml:space="preserve">3.4. Fitur-Fitur Aplikasi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</w:rPr>
          </w:pPr>
          <w:hyperlink w:anchor="_ejik84mrarc6">
            <w:r w:rsidDel="00000000" w:rsidR="00000000" w:rsidRPr="00000000">
              <w:rPr>
                <w:b w:val="1"/>
                <w:color w:val="000000"/>
                <w:rtl w:val="0"/>
              </w:rPr>
              <w:t xml:space="preserve">4. Kesimpulan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</w:rPr>
          </w:pPr>
          <w:hyperlink w:anchor="_x61owmru35n8">
            <w:r w:rsidDel="00000000" w:rsidR="00000000" w:rsidRPr="00000000">
              <w:rPr>
                <w:b w:val="1"/>
                <w:color w:val="000000"/>
                <w:rtl w:val="0"/>
              </w:rPr>
              <w:t xml:space="preserve">Lampiran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7n77hwuhbp2m" w:id="1"/>
      <w:bookmarkEnd w:id="1"/>
      <w:r w:rsidDel="00000000" w:rsidR="00000000" w:rsidRPr="00000000">
        <w:rPr>
          <w:rtl w:val="0"/>
        </w:rPr>
        <w:t xml:space="preserve">Pendahuluan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66x2ceb54bcp" w:id="2"/>
      <w:bookmarkEnd w:id="2"/>
      <w:r w:rsidDel="00000000" w:rsidR="00000000" w:rsidRPr="00000000">
        <w:rPr>
          <w:rtl w:val="0"/>
        </w:rPr>
        <w:t xml:space="preserve">Deskripsi</w:t>
      </w:r>
    </w:p>
    <w:p w:rsidR="00000000" w:rsidDel="00000000" w:rsidP="00000000" w:rsidRDefault="00000000" w:rsidRPr="00000000" w14:paraId="00000035">
      <w:pPr>
        <w:rPr>
          <w:i w:val="1"/>
        </w:rPr>
      </w:pPr>
      <w:commentRangeStart w:id="0"/>
      <w:r w:rsidDel="00000000" w:rsidR="00000000" w:rsidRPr="00000000">
        <w:rPr>
          <w:i w:val="1"/>
          <w:rtl w:val="0"/>
        </w:rPr>
        <w:t xml:space="preserve">Pada bagian ini, jelaskan secara mendetail mengenai studi kasus yang dipilih kelompok Anda. Deskripsikan latar belakang pemilihan tema, tujuan pengembangan aplikasi, dan manfaat yang diharapkan dari sistem yang dikembangkan.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rzaig13qgu4s" w:id="3"/>
      <w:bookmarkEnd w:id="3"/>
      <w:r w:rsidDel="00000000" w:rsidR="00000000" w:rsidRPr="00000000">
        <w:rPr>
          <w:rtl w:val="0"/>
        </w:rPr>
        <w:t xml:space="preserve">Lingkup Pengerjaan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Penjelasan mengenai lingkup pengerjaan yang mencakup bagian-bagian spesifik yang dikerjakan dalam proyek ini. Jelaskan ruang lingkup proyek, batasan-batasan yang dihadapi, dan asumsi yang digunakan.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Yang perlu dijelaskan: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Ruang Lingkup: Fitur-fitur apa saja yang dikembangkan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Batasan: Keterbatasan sistem yang dibuat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Asumsi: Asumsi-asumsi yang digunakan dalam pengembangan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czyfivh9nqtn" w:id="4"/>
      <w:bookmarkEnd w:id="4"/>
      <w:r w:rsidDel="00000000" w:rsidR="00000000" w:rsidRPr="00000000">
        <w:rPr>
          <w:rtl w:val="0"/>
        </w:rPr>
        <w:t xml:space="preserve">Dokumentasi Pengerjaan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Lampirkan link menuju repository git dengan akses publik. Sertakan panduan singkat mengenai bagaimana cara mengakses repository tersebut.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Proyek tugas besar ini disimpan di repository GitHub dengan akses publik. Berikut merupakan link menuju repository: [URL GitHub Repository]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g8yzs6vvsfkc" w:id="5"/>
      <w:bookmarkEnd w:id="5"/>
      <w:r w:rsidDel="00000000" w:rsidR="00000000" w:rsidRPr="00000000">
        <w:rPr>
          <w:rtl w:val="0"/>
        </w:rPr>
        <w:t xml:space="preserve">Pembagian Tugas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Penjelasan mengenai pembagian tugas pengerjaan. Pastikan setiap orang memiliki kontribusi terhadap pengerjaan tugas besar ini.</w:t>
      </w:r>
    </w:p>
    <w:tbl>
      <w:tblPr>
        <w:tblStyle w:val="Table2"/>
        <w:tblW w:w="85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"/>
        <w:gridCol w:w="2834"/>
        <w:gridCol w:w="4252"/>
        <w:tblGridChange w:id="0">
          <w:tblGrid>
            <w:gridCol w:w="1417"/>
            <w:gridCol w:w="2834"/>
            <w:gridCol w:w="4252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NPM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Tugas yang Dikerjakan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223040038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Lisvindanu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kelas Node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oi5eusdg6nj1" w:id="6"/>
      <w:bookmarkEnd w:id="6"/>
      <w:r w:rsidDel="00000000" w:rsidR="00000000" w:rsidRPr="00000000">
        <w:rPr>
          <w:rtl w:val="0"/>
        </w:rPr>
        <w:t xml:space="preserve">Analisis dan Perancangan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tyj13ott0nxy" w:id="7"/>
      <w:bookmarkEnd w:id="7"/>
      <w:r w:rsidDel="00000000" w:rsidR="00000000" w:rsidRPr="00000000">
        <w:rPr>
          <w:rtl w:val="0"/>
        </w:rPr>
        <w:t xml:space="preserve">Analisis Kebutuhan Sistem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Pada bagian ini, lakukan identifikasi terhadap kebutuhan yang diperlukan dalam pengembangan sistem. Fokuskan pada fitur-fitur utama dan dukungan teknis yang dibutuhkan. Jelaskan kebutuhan ini dalam bentuk poin-poin yang terstruktur.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2"/>
        </w:numPr>
        <w:ind w:left="2160" w:hanging="360"/>
        <w:rPr/>
      </w:pPr>
      <w:bookmarkStart w:colFirst="0" w:colLast="0" w:name="_r6tfub3itjyp" w:id="8"/>
      <w:bookmarkEnd w:id="8"/>
      <w:r w:rsidDel="00000000" w:rsidR="00000000" w:rsidRPr="00000000">
        <w:rPr>
          <w:rtl w:val="0"/>
        </w:rPr>
        <w:t xml:space="preserve">Kebutuhan Fungsional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Jelaskan fitur atau fungsi utama yang harus ada dalam aplikasi. Sesuaikan dengan struktur data yang digunakan: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Untuk Queue: CRUD data dengan prinsip FIFO, validasi input, antrian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Untuk Graph: Manajemen node dan edge, traversal, pencarian jalur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Untuk Linked List: Operasi insert, delete, search, traversal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Untuk Stack: Operasi push, pop, peek dengan prinsip LIFO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2"/>
        </w:numPr>
        <w:ind w:left="2160" w:hanging="360"/>
        <w:rPr/>
      </w:pPr>
      <w:bookmarkStart w:colFirst="0" w:colLast="0" w:name="_mspqnebcwzrc" w:id="9"/>
      <w:bookmarkEnd w:id="9"/>
      <w:r w:rsidDel="00000000" w:rsidR="00000000" w:rsidRPr="00000000">
        <w:rPr>
          <w:rtl w:val="0"/>
        </w:rPr>
        <w:t xml:space="preserve">Kebutuhan Non Fungsional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Sebutkan aspek-aspek teknis yang mendukung kinerja aplikasi, seperti: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Kecepatan respon aplikasi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 yang mudah digunakan (console-based)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Validasi input yang memadai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Error handling yang baik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Efisiensi penggunaan memori</w:t>
      </w:r>
    </w:p>
    <w:p w:rsidR="00000000" w:rsidDel="00000000" w:rsidP="00000000" w:rsidRDefault="00000000" w:rsidRPr="00000000" w14:paraId="00000064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Perancangan Struktur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851" w:hanging="851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Jelaskan bagaimana struktur data utama dirancang dan diimplementasikan dalam aplikasi Anda. Sertakan:</w:t>
      </w:r>
    </w:p>
    <w:p w:rsidR="00000000" w:rsidDel="00000000" w:rsidP="00000000" w:rsidRDefault="00000000" w:rsidRPr="00000000" w14:paraId="00000067">
      <w:pPr>
        <w:ind w:left="851" w:hanging="85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85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Diagram/Skema struktur data yang digunakan</w:t>
      </w:r>
    </w:p>
    <w:p w:rsidR="00000000" w:rsidDel="00000000" w:rsidP="00000000" w:rsidRDefault="00000000" w:rsidRPr="00000000" w14:paraId="00000069">
      <w:pPr>
        <w:ind w:left="85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Alasan pemilihan struktur data tersebut</w:t>
      </w:r>
    </w:p>
    <w:p w:rsidR="00000000" w:rsidDel="00000000" w:rsidP="00000000" w:rsidRDefault="00000000" w:rsidRPr="00000000" w14:paraId="0000006A">
      <w:pPr>
        <w:ind w:left="85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Cara kerja struktur data dalam konteks aplikasi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Perancangan Algoritma</w:t>
        <w:br w:type="textWrapping"/>
      </w:r>
    </w:p>
    <w:p w:rsidR="00000000" w:rsidDel="00000000" w:rsidP="00000000" w:rsidRDefault="00000000" w:rsidRPr="00000000" w14:paraId="0000006C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Jelaskan algoritma-algoritma utama yang digunakan dalam aplikasi, seperti:</w:t>
      </w:r>
    </w:p>
    <w:p w:rsidR="00000000" w:rsidDel="00000000" w:rsidP="00000000" w:rsidRDefault="00000000" w:rsidRPr="00000000" w14:paraId="0000006D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Algoritma untuk operasi dasar struktur data</w:t>
      </w:r>
    </w:p>
    <w:p w:rsidR="00000000" w:rsidDel="00000000" w:rsidP="00000000" w:rsidRDefault="00000000" w:rsidRPr="00000000" w14:paraId="0000006F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Algoritma pencarian atau pengurutan jika ada</w:t>
      </w:r>
    </w:p>
    <w:p w:rsidR="00000000" w:rsidDel="00000000" w:rsidP="00000000" w:rsidRDefault="00000000" w:rsidRPr="00000000" w14:paraId="00000070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Algoritma traversal (khusus untuk Graph dan Tree)</w:t>
      </w:r>
    </w:p>
    <w:p w:rsidR="00000000" w:rsidDel="00000000" w:rsidP="00000000" w:rsidRDefault="00000000" w:rsidRPr="00000000" w14:paraId="00000071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Flowchart atau pseudocode untuk algoritma kompleks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l7b5f3761hzw" w:id="10"/>
      <w:bookmarkEnd w:id="10"/>
      <w:r w:rsidDel="00000000" w:rsidR="00000000" w:rsidRPr="00000000">
        <w:rPr>
          <w:rtl w:val="0"/>
        </w:rPr>
        <w:t xml:space="preserve">Implementasi Perangkat Lunak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enlnvkmw86ii" w:id="11"/>
      <w:bookmarkEnd w:id="11"/>
      <w:r w:rsidDel="00000000" w:rsidR="00000000" w:rsidRPr="00000000">
        <w:rPr>
          <w:rtl w:val="0"/>
        </w:rPr>
        <w:t xml:space="preserve">Kakas dan Perangkat Lunak</w:t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2"/>
        </w:numPr>
        <w:ind w:left="2160" w:hanging="360"/>
        <w:rPr/>
      </w:pPr>
      <w:bookmarkStart w:colFirst="0" w:colLast="0" w:name="_1x65r9m65rs6" w:id="12"/>
      <w:bookmarkEnd w:id="12"/>
      <w:r w:rsidDel="00000000" w:rsidR="00000000" w:rsidRPr="00000000">
        <w:rPr>
          <w:rtl w:val="0"/>
        </w:rPr>
        <w:t xml:space="preserve">Spesifikasi Kakas/Hardware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Cantumkan perangkat keras yang digunakan dalam pengembangan: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Spesifikasi komputer (prosesor, RAM, penyimpanan)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Sistem operasi yang digunakan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2"/>
        </w:numPr>
        <w:ind w:left="2160" w:hanging="360"/>
        <w:rPr/>
      </w:pPr>
      <w:bookmarkStart w:colFirst="0" w:colLast="0" w:name="_igb14inyer6g" w:id="13"/>
      <w:bookmarkEnd w:id="13"/>
      <w:r w:rsidDel="00000000" w:rsidR="00000000" w:rsidRPr="00000000">
        <w:rPr>
          <w:rtl w:val="0"/>
        </w:rPr>
        <w:t xml:space="preserve">Daftar Perangkat Lunak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Jelaskan perangkat lunak pendukung yang digunakan: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IDE: (IntelliJ IDEA, Eclipse, VS Code, dll.)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Java Version: (JDK 8, 11, 17, 21, dll.)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Build Tools: (jika menggunakan Maven/Gradle)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 Control: Git, GitHub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Tools lainnya: (jika ada)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iu770doclaqa" w:id="14"/>
      <w:bookmarkEnd w:id="14"/>
      <w:r w:rsidDel="00000000" w:rsidR="00000000" w:rsidRPr="00000000">
        <w:rPr>
          <w:rtl w:val="0"/>
        </w:rPr>
        <w:t xml:space="preserve">Struktur Proyek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Jelaskan organisasi folder dan file dalam proyek: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ProjectName/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├── src/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│   ├── entity/          # Kelas-kelas data model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│   ├── services/        # Logika bisnis dan operasi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│   ├── util/           # Utility classes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│   └── Main.java       # Kelas utama aplikasi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├── docs/               # Dokumentasi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└── README.md          # Panduan proyek</w:t>
        <w:br w:type="textWrapping"/>
        <w:br w:type="textWrapping"/>
        <w:br w:type="textWrapping"/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mnd55lkd876h" w:id="15"/>
      <w:bookmarkEnd w:id="15"/>
      <w:r w:rsidDel="00000000" w:rsidR="00000000" w:rsidRPr="00000000">
        <w:rPr>
          <w:rtl w:val="0"/>
        </w:rPr>
        <w:t xml:space="preserve">Implementasi Kelas dan Struktur Data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i w:val="1"/>
          <w:rtl w:val="0"/>
        </w:rPr>
        <w:t xml:space="preserve">Jelaskan implementasi kelas-kelas utama dalam aplikasi:</w:t>
      </w:r>
      <w:r w:rsidDel="00000000" w:rsidR="00000000" w:rsidRPr="00000000">
        <w:rPr>
          <w:rtl w:val="0"/>
        </w:rPr>
      </w:r>
    </w:p>
    <w:tbl>
      <w:tblPr>
        <w:tblStyle w:val="Table3"/>
        <w:tblW w:w="85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"/>
        <w:gridCol w:w="2648"/>
        <w:gridCol w:w="2648"/>
        <w:gridCol w:w="2648"/>
        <w:tblGridChange w:id="0">
          <w:tblGrid>
            <w:gridCol w:w="565"/>
            <w:gridCol w:w="2648"/>
            <w:gridCol w:w="2648"/>
            <w:gridCol w:w="2648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File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Package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 Fungsi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[namaKelas]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[Fungsi Kelas]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[namaKelas]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[Fungsi Kelas]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[namaKelas]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[Fungsi Kelas]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[namaKelas]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[Fungsi Kelas]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Penjelasan Struktur Data: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Jelaskan bagaimana struktur data utama diimplementasikan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Sertakan potongan kode penting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Jelaskan kompleksitas waktu operasi utama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7hbarrd7fhyj" w:id="16"/>
      <w:bookmarkEnd w:id="16"/>
      <w:r w:rsidDel="00000000" w:rsidR="00000000" w:rsidRPr="00000000">
        <w:rPr>
          <w:rtl w:val="0"/>
        </w:rPr>
        <w:t xml:space="preserve">Fitur-Fitur Aplikasi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Deskripsikan secara detail setiap fitur yang telah dikembangkan dalam aplikasi. Jelaskan fungsi dari masing-masing fitur dan bagaimana cara kerjanya, serta lampirkan screenshot menu/output aplikasi.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Format penjelasan fitur:</w:t>
      </w:r>
    </w:p>
    <w:p w:rsidR="00000000" w:rsidDel="00000000" w:rsidP="00000000" w:rsidRDefault="00000000" w:rsidRPr="00000000" w14:paraId="000000AD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• Fitur [Nama Fitur]</w:t>
      </w:r>
    </w:p>
    <w:p w:rsidR="00000000" w:rsidDel="00000000" w:rsidP="00000000" w:rsidRDefault="00000000" w:rsidRPr="00000000" w14:paraId="000000AE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Deskripsi: Penjelasan fungsi fitur</w:t>
      </w:r>
    </w:p>
    <w:p w:rsidR="00000000" w:rsidDel="00000000" w:rsidP="00000000" w:rsidRDefault="00000000" w:rsidRPr="00000000" w14:paraId="000000AF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Cara Kerja: Bagaimana fitur bekerja step-by-step</w:t>
      </w:r>
    </w:p>
    <w:p w:rsidR="00000000" w:rsidDel="00000000" w:rsidP="00000000" w:rsidRDefault="00000000" w:rsidRPr="00000000" w14:paraId="000000B0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Input: Data yang diperlukan</w:t>
      </w:r>
    </w:p>
    <w:p w:rsidR="00000000" w:rsidDel="00000000" w:rsidP="00000000" w:rsidRDefault="00000000" w:rsidRPr="00000000" w14:paraId="000000B1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 Hasil yang ditampilkan</w:t>
      </w:r>
    </w:p>
    <w:p w:rsidR="00000000" w:rsidDel="00000000" w:rsidP="00000000" w:rsidRDefault="00000000" w:rsidRPr="00000000" w14:paraId="000000B2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Screenshot: [Lampirkan gambar output]</w:t>
      </w:r>
    </w:p>
    <w:p w:rsidR="00000000" w:rsidDel="00000000" w:rsidP="00000000" w:rsidRDefault="00000000" w:rsidRPr="00000000" w14:paraId="000000B3">
      <w:pPr>
        <w:ind w:left="144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• Fitur [Nama Fitur Lainnya]</w:t>
      </w:r>
    </w:p>
    <w:p w:rsidR="00000000" w:rsidDel="00000000" w:rsidP="00000000" w:rsidRDefault="00000000" w:rsidRPr="00000000" w14:paraId="000000B5">
      <w:pPr>
        <w:ind w:left="144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Deskripsi: ...</w:t>
      </w:r>
    </w:p>
    <w:p w:rsidR="00000000" w:rsidDel="00000000" w:rsidP="00000000" w:rsidRDefault="00000000" w:rsidRPr="00000000" w14:paraId="000000B7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Cara Kerja: ...</w:t>
      </w:r>
    </w:p>
    <w:p w:rsidR="00000000" w:rsidDel="00000000" w:rsidP="00000000" w:rsidRDefault="00000000" w:rsidRPr="00000000" w14:paraId="000000B8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Input: ...</w:t>
      </w:r>
    </w:p>
    <w:p w:rsidR="00000000" w:rsidDel="00000000" w:rsidP="00000000" w:rsidRDefault="00000000" w:rsidRPr="00000000" w14:paraId="000000B9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 ...</w:t>
      </w:r>
    </w:p>
    <w:p w:rsidR="00000000" w:rsidDel="00000000" w:rsidP="00000000" w:rsidRDefault="00000000" w:rsidRPr="00000000" w14:paraId="000000BA">
      <w:pPr>
        <w:ind w:left="144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Screenshot: [Lampirkan gambar output]</w:t>
      </w:r>
    </w:p>
    <w:p w:rsidR="00000000" w:rsidDel="00000000" w:rsidP="00000000" w:rsidRDefault="00000000" w:rsidRPr="00000000" w14:paraId="000000BB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ejik84mrarc6" w:id="17"/>
      <w:bookmarkEnd w:id="17"/>
      <w:r w:rsidDel="00000000" w:rsidR="00000000" w:rsidRPr="00000000">
        <w:rPr>
          <w:rtl w:val="0"/>
        </w:rPr>
        <w:t xml:space="preserve">Kesimpulan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jelaskan kesimpulan dari pengerjaan tugas besar ini, meliputi:</w:t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Pencapaian: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Fitur-fitur yang berhasil diimplementasikan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Struktur data yang berhasil diterapkan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Pembelajaran yang diperoleh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Tantangan yang Dihadapi: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Kesulitan teknis yang ditemui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Cara mengatasi masalah tersebut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Evaluasi: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Kelebihan dan kekurangan sistem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Potensi pengembangan lebih lanjut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Rekomendasi: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Saran untuk pengembangan atau perbaikan selanjutnya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Fitur tambahan yang bisa diimplementasikan</w:t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>
          <w:rtl w:val="0"/>
        </w:rPr>
        <w:t xml:space="preserve">Catatan: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Silakan modifikasi dan tambahkan informasi sesuai dengan proyek yang Anda kerjakan.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Silakan hapus bagian catatan, sebelum dokumen dikumpulkan.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Setiap penjelasan yang ada dapat disesuaikan dan/atau dihapus.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Penjelasan dengan format italic diubah menjadi non-italic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Kutipan pada tanda kurung siku,.</w:t>
      </w:r>
    </w:p>
    <w:p w:rsidR="00000000" w:rsidDel="00000000" w:rsidP="00000000" w:rsidRDefault="00000000" w:rsidRPr="00000000" w14:paraId="000000D2">
      <w:pPr>
        <w:ind w:left="720" w:firstLine="720"/>
        <w:rPr/>
      </w:pPr>
      <w:r w:rsidDel="00000000" w:rsidR="00000000" w:rsidRPr="00000000">
        <w:rPr>
          <w:rtl w:val="0"/>
        </w:rPr>
        <w:t xml:space="preserve">Contoh: </w:t>
      </w:r>
      <w:r w:rsidDel="00000000" w:rsidR="00000000" w:rsidRPr="00000000">
        <w:rPr>
          <w:b w:val="1"/>
          <w:rtl w:val="0"/>
        </w:rPr>
        <w:t xml:space="preserve">[NPM] - [Nama Lengkap]</w:t>
      </w:r>
      <w:r w:rsidDel="00000000" w:rsidR="00000000" w:rsidRPr="00000000">
        <w:rPr>
          <w:rtl w:val="0"/>
        </w:rPr>
        <w:t xml:space="preserve"> menjadi </w:t>
      </w:r>
      <w:r w:rsidDel="00000000" w:rsidR="00000000" w:rsidRPr="00000000">
        <w:rPr>
          <w:b w:val="1"/>
          <w:rtl w:val="0"/>
        </w:rPr>
        <w:t xml:space="preserve">223040038 - Lisvindanu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Sesuaikan nama file laporan dengan format </w:t>
      </w:r>
      <w:r w:rsidDel="00000000" w:rsidR="00000000" w:rsidRPr="00000000">
        <w:rPr>
          <w:b w:val="1"/>
          <w:rtl w:val="0"/>
        </w:rPr>
        <w:t xml:space="preserve">Laporan TUBES PP I_Kelas_Nama_Tema Subtema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Contoh: Laporan_TUBES_PP1_A_KONSLET_DaftarPengirimanPaket.pdf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Pastikan setiap anggota kelompok mengoding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jc w:val="center"/>
        <w:rPr/>
      </w:pPr>
      <w:bookmarkStart w:colFirst="0" w:colLast="0" w:name="_x61owmru35n8" w:id="18"/>
      <w:bookmarkEnd w:id="18"/>
      <w:r w:rsidDel="00000000" w:rsidR="00000000" w:rsidRPr="00000000">
        <w:rPr>
          <w:rtl w:val="0"/>
        </w:rPr>
        <w:t xml:space="preserve">Lampiran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Lampiran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A. Kode Sumber</w:t>
      </w:r>
    </w:p>
    <w:p w:rsidR="00000000" w:rsidDel="00000000" w:rsidP="00000000" w:rsidRDefault="00000000" w:rsidRPr="00000000" w14:paraId="000000DA">
      <w:pPr>
        <w:ind w:left="720" w:firstLine="720"/>
        <w:rPr/>
      </w:pPr>
      <w:r w:rsidDel="00000000" w:rsidR="00000000" w:rsidRPr="00000000">
        <w:rPr>
          <w:rtl w:val="0"/>
        </w:rPr>
        <w:t xml:space="preserve">Potongan kode penting dari setiap kelas</w:t>
      </w:r>
    </w:p>
    <w:p w:rsidR="00000000" w:rsidDel="00000000" w:rsidP="00000000" w:rsidRDefault="00000000" w:rsidRPr="00000000" w14:paraId="000000DB">
      <w:pPr>
        <w:ind w:left="720" w:firstLine="720"/>
        <w:rPr/>
      </w:pPr>
      <w:r w:rsidDel="00000000" w:rsidR="00000000" w:rsidRPr="00000000">
        <w:rPr>
          <w:rtl w:val="0"/>
        </w:rPr>
        <w:t xml:space="preserve">Penjelasan singkat implementasi struktur data</w:t>
      </w:r>
    </w:p>
    <w:p w:rsidR="00000000" w:rsidDel="00000000" w:rsidP="00000000" w:rsidRDefault="00000000" w:rsidRPr="00000000" w14:paraId="000000D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B. Repository GitHub</w:t>
      </w:r>
    </w:p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720"/>
        <w:rPr/>
      </w:pPr>
      <w:r w:rsidDel="00000000" w:rsidR="00000000" w:rsidRPr="00000000">
        <w:rPr>
          <w:rtl w:val="0"/>
        </w:rPr>
        <w:t xml:space="preserve">Link lengkap ke repository: [URL GitHub Repository]</w:t>
      </w:r>
    </w:p>
    <w:p w:rsidR="00000000" w:rsidDel="00000000" w:rsidP="00000000" w:rsidRDefault="00000000" w:rsidRPr="00000000" w14:paraId="000000E0">
      <w:pPr>
        <w:ind w:left="720" w:firstLine="720"/>
        <w:rPr/>
      </w:pPr>
      <w:r w:rsidDel="00000000" w:rsidR="00000000" w:rsidRPr="00000000">
        <w:rPr>
          <w:rtl w:val="0"/>
        </w:rPr>
        <w:t xml:space="preserve">Panduan instalasi dan menjalankan aplikasi</w:t>
      </w:r>
    </w:p>
    <w:p w:rsidR="00000000" w:rsidDel="00000000" w:rsidP="00000000" w:rsidRDefault="00000000" w:rsidRPr="00000000" w14:paraId="000000E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C. Log Aktivitas GitHub</w:t>
      </w:r>
    </w:p>
    <w:p w:rsidR="00000000" w:rsidDel="00000000" w:rsidP="00000000" w:rsidRDefault="00000000" w:rsidRPr="00000000" w14:paraId="000000E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720"/>
        <w:rPr/>
      </w:pPr>
      <w:r w:rsidDel="00000000" w:rsidR="00000000" w:rsidRPr="00000000">
        <w:rPr>
          <w:rtl w:val="0"/>
        </w:rPr>
        <w:t xml:space="preserve">Screenshot commit history yang menunjukkan kontribusi setiap anggota kelompok</w:t>
      </w:r>
    </w:p>
    <w:p w:rsidR="00000000" w:rsidDel="00000000" w:rsidP="00000000" w:rsidRDefault="00000000" w:rsidRPr="00000000" w14:paraId="000000E5">
      <w:pPr>
        <w:ind w:left="720" w:firstLine="720"/>
        <w:rPr/>
      </w:pPr>
      <w:r w:rsidDel="00000000" w:rsidR="00000000" w:rsidRPr="00000000">
        <w:rPr>
          <w:rtl w:val="0"/>
        </w:rPr>
        <w:t xml:space="preserve">Bukti kolaborasi dalam pengembangan</w:t>
      </w:r>
    </w:p>
    <w:p w:rsidR="00000000" w:rsidDel="00000000" w:rsidP="00000000" w:rsidRDefault="00000000" w:rsidRPr="00000000" w14:paraId="000000E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D. Screenshot Aplikasi</w:t>
      </w:r>
    </w:p>
    <w:p w:rsidR="00000000" w:rsidDel="00000000" w:rsidP="00000000" w:rsidRDefault="00000000" w:rsidRPr="00000000" w14:paraId="000000E8">
      <w:pPr>
        <w:ind w:left="720" w:firstLine="720"/>
        <w:rPr/>
      </w:pPr>
      <w:r w:rsidDel="00000000" w:rsidR="00000000" w:rsidRPr="00000000">
        <w:rPr>
          <w:rtl w:val="0"/>
        </w:rPr>
        <w:t xml:space="preserve">Tampilan menu utama</w:t>
      </w:r>
    </w:p>
    <w:p w:rsidR="00000000" w:rsidDel="00000000" w:rsidP="00000000" w:rsidRDefault="00000000" w:rsidRPr="00000000" w14:paraId="000000E9">
      <w:pPr>
        <w:ind w:left="720" w:firstLine="720"/>
        <w:rPr/>
      </w:pPr>
      <w:r w:rsidDel="00000000" w:rsidR="00000000" w:rsidRPr="00000000">
        <w:rPr>
          <w:rtl w:val="0"/>
        </w:rPr>
        <w:t xml:space="preserve">Output dari setiap fitur utama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 xml:space="preserve">Contoh penggunaan aplikasi</w:t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701" w:top="2268" w:left="2268" w:right="1701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ISVINDANU -" w:id="0" w:date="2025-05-26T04:49:00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 penjelasan yang disarankan: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Latar Belakang: Mengapa tema ini dipilih dan relevansinya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Tujuan: Apa yang ingin dicapai dengan aplikasi ini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Manfaat: Kegunaan aplikasi dalam konteks nyata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 Data Utama: Sebutkan struktur data yang diimplementasikan (Queue/Graph/Linked List/Stack)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id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ind w:left="720" w:hanging="36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ind w:left="216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Rule="auto"/>
      <w:jc w:val="center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